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C5C" w14:textId="77777777" w:rsidR="0072634D" w:rsidRDefault="0072634D" w:rsidP="00AF6A8E">
      <w:pPr>
        <w:jc w:val="center"/>
        <w:rPr>
          <w:b/>
          <w:bCs/>
          <w:sz w:val="96"/>
          <w:szCs w:val="96"/>
        </w:rPr>
      </w:pPr>
    </w:p>
    <w:p w14:paraId="6BA87CFA" w14:textId="77777777" w:rsidR="0072634D" w:rsidRDefault="0072634D" w:rsidP="00AF6A8E">
      <w:pPr>
        <w:jc w:val="center"/>
        <w:rPr>
          <w:b/>
          <w:bCs/>
          <w:sz w:val="96"/>
          <w:szCs w:val="96"/>
        </w:rPr>
      </w:pPr>
    </w:p>
    <w:p w14:paraId="6686AA15" w14:textId="77777777" w:rsidR="0072634D" w:rsidRDefault="0072634D" w:rsidP="00AF6A8E">
      <w:pPr>
        <w:jc w:val="center"/>
        <w:rPr>
          <w:b/>
          <w:bCs/>
          <w:sz w:val="96"/>
          <w:szCs w:val="96"/>
        </w:rPr>
      </w:pPr>
    </w:p>
    <w:p w14:paraId="578832C5" w14:textId="39CF734A" w:rsidR="00AF6A8E" w:rsidRPr="0072634D" w:rsidRDefault="0072634D" w:rsidP="00AF6A8E">
      <w:pPr>
        <w:jc w:val="center"/>
        <w:rPr>
          <w:b/>
          <w:bCs/>
          <w:sz w:val="96"/>
          <w:szCs w:val="96"/>
        </w:rPr>
      </w:pPr>
      <w:r w:rsidRPr="0072634D">
        <w:rPr>
          <w:b/>
          <w:bCs/>
          <w:sz w:val="96"/>
          <w:szCs w:val="96"/>
        </w:rPr>
        <w:t>ESP32 Introduction</w:t>
      </w:r>
    </w:p>
    <w:p w14:paraId="6C8C9F57" w14:textId="77777777" w:rsidR="00AF6A8E" w:rsidRDefault="00AF6A8E" w:rsidP="00AF6A8E">
      <w:pPr>
        <w:jc w:val="center"/>
        <w:rPr>
          <w:b/>
          <w:bCs/>
        </w:rPr>
      </w:pPr>
    </w:p>
    <w:p w14:paraId="7E05100B" w14:textId="77777777" w:rsidR="00AF6A8E" w:rsidRDefault="00AF6A8E" w:rsidP="00AF6A8E">
      <w:pPr>
        <w:jc w:val="center"/>
        <w:rPr>
          <w:b/>
          <w:bCs/>
        </w:rPr>
      </w:pPr>
    </w:p>
    <w:p w14:paraId="3A24FC3D" w14:textId="37ED8654" w:rsidR="00AF6A8E" w:rsidRDefault="00AF6A8E">
      <w:pPr>
        <w:rPr>
          <w:b/>
          <w:bCs/>
        </w:rPr>
      </w:pPr>
      <w:r>
        <w:rPr>
          <w:b/>
          <w:bCs/>
        </w:rPr>
        <w:br w:type="page"/>
      </w:r>
    </w:p>
    <w:sdt>
      <w:sdtPr>
        <w:id w:val="-4090862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DDA03D" w14:textId="36FF1B82" w:rsidR="0072634D" w:rsidRDefault="0072634D">
          <w:pPr>
            <w:pStyle w:val="TOCHeading"/>
          </w:pPr>
          <w:r>
            <w:t>Table of Contents</w:t>
          </w:r>
        </w:p>
        <w:p w14:paraId="78F44051" w14:textId="397289F2" w:rsidR="0072634D" w:rsidRDefault="0072634D">
          <w:pPr>
            <w:pStyle w:val="TOC1"/>
            <w:tabs>
              <w:tab w:val="right" w:leader="dot" w:pos="9350"/>
            </w:tabs>
            <w:rPr>
              <w:noProof/>
            </w:rPr>
          </w:pPr>
          <w:r>
            <w:fldChar w:fldCharType="begin"/>
          </w:r>
          <w:r>
            <w:instrText xml:space="preserve"> TOC \o "1-3" \h \z \u </w:instrText>
          </w:r>
          <w:r>
            <w:fldChar w:fldCharType="separate"/>
          </w:r>
          <w:hyperlink w:anchor="_Toc95943319" w:history="1">
            <w:r w:rsidRPr="00E40F4B">
              <w:rPr>
                <w:rStyle w:val="Hyperlink"/>
                <w:noProof/>
              </w:rPr>
              <w:t>ESP 32 Data sheet</w:t>
            </w:r>
            <w:r>
              <w:rPr>
                <w:noProof/>
                <w:webHidden/>
              </w:rPr>
              <w:tab/>
            </w:r>
            <w:r>
              <w:rPr>
                <w:noProof/>
                <w:webHidden/>
              </w:rPr>
              <w:fldChar w:fldCharType="begin"/>
            </w:r>
            <w:r>
              <w:rPr>
                <w:noProof/>
                <w:webHidden/>
              </w:rPr>
              <w:instrText xml:space="preserve"> PAGEREF _Toc95943319 \h </w:instrText>
            </w:r>
            <w:r>
              <w:rPr>
                <w:noProof/>
                <w:webHidden/>
              </w:rPr>
            </w:r>
            <w:r>
              <w:rPr>
                <w:noProof/>
                <w:webHidden/>
              </w:rPr>
              <w:fldChar w:fldCharType="separate"/>
            </w:r>
            <w:r>
              <w:rPr>
                <w:noProof/>
                <w:webHidden/>
              </w:rPr>
              <w:t>3</w:t>
            </w:r>
            <w:r>
              <w:rPr>
                <w:noProof/>
                <w:webHidden/>
              </w:rPr>
              <w:fldChar w:fldCharType="end"/>
            </w:r>
          </w:hyperlink>
        </w:p>
        <w:p w14:paraId="0E59220C" w14:textId="4D546C05" w:rsidR="0072634D" w:rsidRDefault="0072634D">
          <w:r>
            <w:rPr>
              <w:b/>
              <w:bCs/>
              <w:noProof/>
            </w:rPr>
            <w:fldChar w:fldCharType="end"/>
          </w:r>
        </w:p>
      </w:sdtContent>
    </w:sdt>
    <w:p w14:paraId="0CC76A2D" w14:textId="6A263A54" w:rsidR="0072634D" w:rsidRDefault="0072634D">
      <w:pPr>
        <w:rPr>
          <w:b/>
          <w:bCs/>
        </w:rPr>
      </w:pPr>
      <w:r>
        <w:rPr>
          <w:b/>
          <w:bCs/>
        </w:rPr>
        <w:br w:type="page"/>
      </w:r>
    </w:p>
    <w:p w14:paraId="5798A379" w14:textId="134669B9" w:rsidR="0072634D" w:rsidRDefault="0072634D" w:rsidP="0072634D">
      <w:pPr>
        <w:pStyle w:val="Heading1"/>
      </w:pPr>
      <w:bookmarkStart w:id="0" w:name="_Toc95943319"/>
      <w:r>
        <w:lastRenderedPageBreak/>
        <w:t>ESP 32 Data sheet</w:t>
      </w:r>
      <w:bookmarkEnd w:id="0"/>
      <w:r w:rsidR="002030FD">
        <w:t xml:space="preserve"> </w:t>
      </w:r>
      <w:proofErr w:type="gramStart"/>
      <w:r w:rsidR="002030FD">
        <w:t>( 65</w:t>
      </w:r>
      <w:proofErr w:type="gramEnd"/>
      <w:r w:rsidR="002030FD">
        <w:t xml:space="preserve"> Pg )</w:t>
      </w:r>
    </w:p>
    <w:p w14:paraId="7182CC04" w14:textId="781F3BD1" w:rsidR="002030FD" w:rsidRDefault="009C4A9E" w:rsidP="006F6DE9">
      <w:pPr>
        <w:pStyle w:val="ListParagraph"/>
        <w:numPr>
          <w:ilvl w:val="0"/>
          <w:numId w:val="1"/>
        </w:numPr>
      </w:pPr>
      <w:r>
        <w:t xml:space="preserve">Single 2.4 GHz Wi-Fi </w:t>
      </w:r>
      <w:r w:rsidR="006F6DE9">
        <w:t>a</w:t>
      </w:r>
      <w:r>
        <w:t>nd Bluetooth combo chip</w:t>
      </w:r>
      <w:r w:rsidR="006F6DE9">
        <w:t>.</w:t>
      </w:r>
    </w:p>
    <w:p w14:paraId="20DCBE84" w14:textId="6095379A" w:rsidR="00B56499" w:rsidRDefault="00A22005" w:rsidP="00B56499">
      <w:pPr>
        <w:pStyle w:val="ListParagraph"/>
        <w:numPr>
          <w:ilvl w:val="0"/>
          <w:numId w:val="1"/>
        </w:numPr>
      </w:pPr>
      <w:r>
        <w:t xml:space="preserve">Low </w:t>
      </w:r>
      <w:r w:rsidR="00C70FE9">
        <w:t>duty cycle is used to minimize the amount of ene</w:t>
      </w:r>
      <w:r w:rsidR="00B56499">
        <w:t>rgy that the chip expends.</w:t>
      </w:r>
    </w:p>
    <w:p w14:paraId="5431D84D" w14:textId="1FAAAF49" w:rsidR="00B56499" w:rsidRDefault="005F1F51" w:rsidP="00B56499">
      <w:pPr>
        <w:pStyle w:val="ListParagraph"/>
        <w:numPr>
          <w:ilvl w:val="0"/>
          <w:numId w:val="1"/>
        </w:numPr>
      </w:pPr>
      <w:r>
        <w:t>Output of the power amplifier is adjustable</w:t>
      </w:r>
    </w:p>
    <w:p w14:paraId="69236E9D" w14:textId="40B277C5" w:rsidR="009C4DF6" w:rsidRDefault="009C4DF6" w:rsidP="009C4DF6">
      <w:pPr>
        <w:pStyle w:val="ListParagraph"/>
        <w:numPr>
          <w:ilvl w:val="1"/>
          <w:numId w:val="1"/>
        </w:numPr>
      </w:pPr>
      <w:r>
        <w:t xml:space="preserve">Optimal trade off between communication range, </w:t>
      </w:r>
      <w:proofErr w:type="gramStart"/>
      <w:r w:rsidR="00085E26">
        <w:t>data</w:t>
      </w:r>
      <w:proofErr w:type="gramEnd"/>
      <w:r w:rsidR="00085E26">
        <w:t xml:space="preserve"> and power consumption</w:t>
      </w:r>
    </w:p>
    <w:p w14:paraId="4BF76876" w14:textId="3E722868" w:rsidR="006F6DE9" w:rsidRDefault="00085E26" w:rsidP="002030FD">
      <w:pPr>
        <w:pStyle w:val="ListParagraph"/>
        <w:numPr>
          <w:ilvl w:val="0"/>
          <w:numId w:val="1"/>
        </w:numPr>
      </w:pPr>
      <w:r>
        <w:t xml:space="preserve">20 </w:t>
      </w:r>
      <w:r w:rsidR="00563144">
        <w:t>external components</w:t>
      </w:r>
    </w:p>
    <w:p w14:paraId="27DEF272" w14:textId="37AE165A" w:rsidR="006F6DE9" w:rsidRPr="00B45994" w:rsidRDefault="00697DD9" w:rsidP="002030FD">
      <w:pPr>
        <w:pStyle w:val="ListParagraph"/>
        <w:numPr>
          <w:ilvl w:val="0"/>
          <w:numId w:val="1"/>
        </w:numPr>
        <w:rPr>
          <w:b/>
          <w:bCs/>
          <w:sz w:val="28"/>
          <w:szCs w:val="28"/>
        </w:rPr>
      </w:pPr>
      <w:r w:rsidRPr="00B45994">
        <w:rPr>
          <w:b/>
          <w:bCs/>
          <w:sz w:val="28"/>
          <w:szCs w:val="28"/>
        </w:rPr>
        <w:t>Wi-fi Key Features</w:t>
      </w:r>
    </w:p>
    <w:p w14:paraId="027B336E" w14:textId="16237832" w:rsidR="00697DD9" w:rsidRDefault="00C925D2" w:rsidP="00697DD9">
      <w:pPr>
        <w:pStyle w:val="ListParagraph"/>
        <w:numPr>
          <w:ilvl w:val="1"/>
          <w:numId w:val="1"/>
        </w:numPr>
      </w:pPr>
      <w:r w:rsidRPr="00FD1299">
        <w:rPr>
          <w:b/>
          <w:bCs/>
        </w:rPr>
        <w:t>802.11 B/G/</w:t>
      </w:r>
      <w:proofErr w:type="gramStart"/>
      <w:r w:rsidRPr="00FD1299">
        <w:rPr>
          <w:b/>
          <w:bCs/>
        </w:rPr>
        <w:t>N</w:t>
      </w:r>
      <w:r w:rsidR="00B2764C">
        <w:t xml:space="preserve"> :</w:t>
      </w:r>
      <w:proofErr w:type="gramEnd"/>
      <w:r w:rsidR="00B2764C">
        <w:t xml:space="preserve"> </w:t>
      </w:r>
      <w:r w:rsidR="00B2764C" w:rsidRPr="00B2764C">
        <w:t>IEEE 802.11 is a set of media access control (MAC) and physical layer (PHY) specifications for implementing wireless local area network (WLAN) computer communication in the 900 MHz and 2.4, 3.6, 5, and 60 GHz frequency bands.</w:t>
      </w:r>
    </w:p>
    <w:p w14:paraId="3DA1520C" w14:textId="2C857133" w:rsidR="00C925D2" w:rsidRPr="00FD1299" w:rsidRDefault="00B16E43" w:rsidP="00697DD9">
      <w:pPr>
        <w:pStyle w:val="ListParagraph"/>
        <w:numPr>
          <w:ilvl w:val="1"/>
          <w:numId w:val="1"/>
        </w:numPr>
        <w:rPr>
          <w:b/>
          <w:bCs/>
        </w:rPr>
      </w:pPr>
      <w:r w:rsidRPr="00FD1299">
        <w:rPr>
          <w:b/>
          <w:bCs/>
        </w:rPr>
        <w:t>UP to 150 Mbps</w:t>
      </w:r>
    </w:p>
    <w:p w14:paraId="42290134" w14:textId="183814BC" w:rsidR="00B16E43" w:rsidRDefault="00B16E43" w:rsidP="00697DD9">
      <w:pPr>
        <w:pStyle w:val="ListParagraph"/>
        <w:numPr>
          <w:ilvl w:val="1"/>
          <w:numId w:val="1"/>
        </w:numPr>
      </w:pPr>
      <w:proofErr w:type="gramStart"/>
      <w:r w:rsidRPr="00FD1299">
        <w:rPr>
          <w:b/>
          <w:bCs/>
        </w:rPr>
        <w:t>WMM</w:t>
      </w:r>
      <w:r w:rsidR="00BB6D36" w:rsidRPr="00FD1299">
        <w:rPr>
          <w:b/>
          <w:bCs/>
        </w:rPr>
        <w:t xml:space="preserve"> :</w:t>
      </w:r>
      <w:proofErr w:type="gramEnd"/>
      <w:r w:rsidR="00BB6D36">
        <w:t xml:space="preserve"> </w:t>
      </w:r>
      <w:r w:rsidR="00BB6D36" w:rsidRPr="00BB6D36">
        <w:t>WMM is a subset of the IEEE 802.11e standard</w:t>
      </w:r>
    </w:p>
    <w:p w14:paraId="46A0C4CA" w14:textId="470E0317" w:rsidR="00B16E43" w:rsidRPr="00FD1299" w:rsidRDefault="00B16E43" w:rsidP="00697DD9">
      <w:pPr>
        <w:pStyle w:val="ListParagraph"/>
        <w:numPr>
          <w:ilvl w:val="1"/>
          <w:numId w:val="1"/>
        </w:numPr>
        <w:rPr>
          <w:b/>
          <w:bCs/>
        </w:rPr>
      </w:pPr>
      <w:r w:rsidRPr="00FD1299">
        <w:rPr>
          <w:b/>
          <w:bCs/>
        </w:rPr>
        <w:t>TX/RX A-MPDU, RX A-MSDU</w:t>
      </w:r>
    </w:p>
    <w:p w14:paraId="382F217A" w14:textId="2357DA90" w:rsidR="00B16E43" w:rsidRDefault="00B16E43" w:rsidP="00697DD9">
      <w:pPr>
        <w:pStyle w:val="ListParagraph"/>
        <w:numPr>
          <w:ilvl w:val="1"/>
          <w:numId w:val="1"/>
        </w:numPr>
      </w:pPr>
      <w:r w:rsidRPr="00FD1299">
        <w:rPr>
          <w:b/>
          <w:bCs/>
        </w:rPr>
        <w:t xml:space="preserve">Immediate Block </w:t>
      </w:r>
      <w:proofErr w:type="gramStart"/>
      <w:r w:rsidRPr="00FD1299">
        <w:rPr>
          <w:b/>
          <w:bCs/>
        </w:rPr>
        <w:t>ACK</w:t>
      </w:r>
      <w:r w:rsidR="007C3067" w:rsidRPr="00FD1299">
        <w:rPr>
          <w:b/>
          <w:bCs/>
        </w:rPr>
        <w:t xml:space="preserve"> :</w:t>
      </w:r>
      <w:r w:rsidR="007C3067" w:rsidRPr="007C3067">
        <w:t>The</w:t>
      </w:r>
      <w:proofErr w:type="gramEnd"/>
      <w:r w:rsidR="007C3067" w:rsidRPr="007C3067">
        <w:t xml:space="preserve"> Block Ack mechanism improves channel efficiency by aggregating several acknowledgments into one frame.</w:t>
      </w:r>
    </w:p>
    <w:p w14:paraId="48A390E2" w14:textId="5CF88042" w:rsidR="00B16E43" w:rsidRPr="00FD1299" w:rsidRDefault="008328B5" w:rsidP="00697DD9">
      <w:pPr>
        <w:pStyle w:val="ListParagraph"/>
        <w:numPr>
          <w:ilvl w:val="1"/>
          <w:numId w:val="1"/>
        </w:numPr>
        <w:rPr>
          <w:b/>
          <w:bCs/>
        </w:rPr>
      </w:pPr>
      <w:proofErr w:type="gramStart"/>
      <w:r w:rsidRPr="00FD1299">
        <w:rPr>
          <w:b/>
          <w:bCs/>
        </w:rPr>
        <w:t>Defragmentation</w:t>
      </w:r>
      <w:r w:rsidR="00D5401A">
        <w:rPr>
          <w:b/>
          <w:bCs/>
        </w:rPr>
        <w:t xml:space="preserve"> :</w:t>
      </w:r>
      <w:proofErr w:type="gramEnd"/>
      <w:r w:rsidR="00D5401A">
        <w:rPr>
          <w:b/>
          <w:bCs/>
        </w:rPr>
        <w:t xml:space="preserve"> </w:t>
      </w:r>
      <w:r w:rsidR="00D5401A">
        <w:t xml:space="preserve"> Help for smoother communication</w:t>
      </w:r>
    </w:p>
    <w:p w14:paraId="0D629C66" w14:textId="40893DB2" w:rsidR="008328B5" w:rsidRDefault="008328B5" w:rsidP="00697DD9">
      <w:pPr>
        <w:pStyle w:val="ListParagraph"/>
        <w:numPr>
          <w:ilvl w:val="1"/>
          <w:numId w:val="1"/>
        </w:numPr>
      </w:pPr>
      <w:r w:rsidRPr="00B45994">
        <w:rPr>
          <w:b/>
          <w:bCs/>
        </w:rPr>
        <w:t xml:space="preserve">Automatic Beacon </w:t>
      </w:r>
      <w:proofErr w:type="gramStart"/>
      <w:r w:rsidRPr="00B45994">
        <w:rPr>
          <w:b/>
          <w:bCs/>
        </w:rPr>
        <w:t>Monitoring</w:t>
      </w:r>
      <w:r w:rsidR="00D5401A">
        <w:t xml:space="preserve"> :</w:t>
      </w:r>
      <w:proofErr w:type="gramEnd"/>
      <w:r w:rsidR="00D5401A">
        <w:t xml:space="preserve">  I am assuming something like watch dog</w:t>
      </w:r>
    </w:p>
    <w:p w14:paraId="4B590791" w14:textId="609B9CAF" w:rsidR="008328B5" w:rsidRDefault="008328B5" w:rsidP="00697DD9">
      <w:pPr>
        <w:pStyle w:val="ListParagraph"/>
        <w:numPr>
          <w:ilvl w:val="1"/>
          <w:numId w:val="1"/>
        </w:numPr>
      </w:pPr>
      <w:r w:rsidRPr="00B45994">
        <w:rPr>
          <w:b/>
          <w:bCs/>
        </w:rPr>
        <w:t xml:space="preserve">4 x Virtual Wi-Fi </w:t>
      </w:r>
      <w:proofErr w:type="gramStart"/>
      <w:r w:rsidRPr="00B45994">
        <w:rPr>
          <w:b/>
          <w:bCs/>
        </w:rPr>
        <w:t>interfaces</w:t>
      </w:r>
      <w:r w:rsidR="00333030">
        <w:t xml:space="preserve"> :</w:t>
      </w:r>
      <w:proofErr w:type="gramEnd"/>
      <w:r w:rsidR="00333030">
        <w:t xml:space="preserve"> Can connect to four separate </w:t>
      </w:r>
      <w:r w:rsidR="00B45994">
        <w:t>Wi-Fi interfaces</w:t>
      </w:r>
    </w:p>
    <w:p w14:paraId="7E48F79E" w14:textId="4379E558" w:rsidR="008328B5" w:rsidRPr="00B45994" w:rsidRDefault="00897887" w:rsidP="00697DD9">
      <w:pPr>
        <w:pStyle w:val="ListParagraph"/>
        <w:numPr>
          <w:ilvl w:val="1"/>
          <w:numId w:val="1"/>
        </w:numPr>
        <w:rPr>
          <w:b/>
          <w:bCs/>
        </w:rPr>
      </w:pPr>
      <w:r w:rsidRPr="00B45994">
        <w:rPr>
          <w:b/>
          <w:bCs/>
        </w:rPr>
        <w:t xml:space="preserve">Simultaneous support for infrastructure station, </w:t>
      </w:r>
      <w:proofErr w:type="spellStart"/>
      <w:r w:rsidRPr="00B45994">
        <w:rPr>
          <w:b/>
          <w:bCs/>
        </w:rPr>
        <w:t>SoftAP</w:t>
      </w:r>
      <w:proofErr w:type="spellEnd"/>
      <w:r w:rsidRPr="00B45994">
        <w:rPr>
          <w:b/>
          <w:bCs/>
        </w:rPr>
        <w:t>, and Promiscuous modes</w:t>
      </w:r>
    </w:p>
    <w:p w14:paraId="234179F2" w14:textId="7A5FAA4D" w:rsidR="00897887" w:rsidRDefault="00FD1299" w:rsidP="00697DD9">
      <w:pPr>
        <w:pStyle w:val="ListParagraph"/>
        <w:numPr>
          <w:ilvl w:val="1"/>
          <w:numId w:val="1"/>
        </w:numPr>
        <w:rPr>
          <w:b/>
          <w:bCs/>
        </w:rPr>
      </w:pPr>
      <w:r w:rsidRPr="00B45994">
        <w:rPr>
          <w:b/>
          <w:bCs/>
        </w:rPr>
        <w:t>Antenna Diversity</w:t>
      </w:r>
    </w:p>
    <w:p w14:paraId="65BF1413" w14:textId="049C4D13" w:rsidR="00B45994" w:rsidRDefault="00B67E54" w:rsidP="00B45994">
      <w:pPr>
        <w:pStyle w:val="ListParagraph"/>
        <w:numPr>
          <w:ilvl w:val="0"/>
          <w:numId w:val="1"/>
        </w:numPr>
        <w:rPr>
          <w:b/>
          <w:bCs/>
          <w:sz w:val="28"/>
          <w:szCs w:val="28"/>
        </w:rPr>
      </w:pPr>
      <w:r w:rsidRPr="00B67E54">
        <w:rPr>
          <w:b/>
          <w:bCs/>
          <w:sz w:val="28"/>
          <w:szCs w:val="28"/>
        </w:rPr>
        <w:t>Bluetooth Key features</w:t>
      </w:r>
    </w:p>
    <w:p w14:paraId="36933AF8" w14:textId="5E8F9160" w:rsidR="00B67E54" w:rsidRPr="00B67B42" w:rsidRDefault="00B67E54" w:rsidP="00B67E54">
      <w:pPr>
        <w:pStyle w:val="ListParagraph"/>
        <w:numPr>
          <w:ilvl w:val="1"/>
          <w:numId w:val="1"/>
        </w:numPr>
      </w:pPr>
      <w:r w:rsidRPr="00B67B42">
        <w:t>+9d</w:t>
      </w:r>
      <w:r w:rsidR="00B619FD" w:rsidRPr="00B67B42">
        <w:t>Bm transmitting power</w:t>
      </w:r>
    </w:p>
    <w:p w14:paraId="6F07D19E" w14:textId="7A9D35F9" w:rsidR="00B619FD" w:rsidRPr="00B67B42" w:rsidRDefault="00B619FD" w:rsidP="00B67E54">
      <w:pPr>
        <w:pStyle w:val="ListParagraph"/>
        <w:numPr>
          <w:ilvl w:val="1"/>
          <w:numId w:val="1"/>
        </w:numPr>
      </w:pPr>
      <w:r w:rsidRPr="00B67B42">
        <w:t>Adaptive frequency Hopping</w:t>
      </w:r>
    </w:p>
    <w:p w14:paraId="49F8BF7C" w14:textId="2EEC4D3F" w:rsidR="000B47DB" w:rsidRPr="00B67B42" w:rsidRDefault="000B47DB" w:rsidP="006B2571">
      <w:pPr>
        <w:pStyle w:val="ListParagraph"/>
        <w:numPr>
          <w:ilvl w:val="1"/>
          <w:numId w:val="1"/>
        </w:numPr>
      </w:pPr>
      <w:r w:rsidRPr="00B67B42">
        <w:t>Synchronous Connection-Oriented/Extended</w:t>
      </w:r>
    </w:p>
    <w:p w14:paraId="7C71B859" w14:textId="2F12959A" w:rsidR="006B2571" w:rsidRPr="00B67B42" w:rsidRDefault="006B2571" w:rsidP="006B2571">
      <w:pPr>
        <w:pStyle w:val="ListParagraph"/>
        <w:numPr>
          <w:ilvl w:val="0"/>
          <w:numId w:val="1"/>
        </w:numPr>
        <w:rPr>
          <w:b/>
          <w:bCs/>
          <w:sz w:val="28"/>
          <w:szCs w:val="28"/>
        </w:rPr>
      </w:pPr>
      <w:r w:rsidRPr="00B67B42">
        <w:rPr>
          <w:b/>
          <w:bCs/>
          <w:sz w:val="28"/>
          <w:szCs w:val="28"/>
        </w:rPr>
        <w:t>MCU and advanced Fea</w:t>
      </w:r>
      <w:r w:rsidR="00B67B42" w:rsidRPr="00B67B42">
        <w:rPr>
          <w:b/>
          <w:bCs/>
          <w:sz w:val="28"/>
          <w:szCs w:val="28"/>
        </w:rPr>
        <w:t>tures</w:t>
      </w:r>
      <w:r w:rsidR="00007AB1">
        <w:rPr>
          <w:b/>
          <w:bCs/>
          <w:sz w:val="28"/>
          <w:szCs w:val="28"/>
        </w:rPr>
        <w:t xml:space="preserve"> </w:t>
      </w:r>
      <w:proofErr w:type="gramStart"/>
      <w:r w:rsidR="00007AB1">
        <w:rPr>
          <w:b/>
          <w:bCs/>
          <w:sz w:val="28"/>
          <w:szCs w:val="28"/>
        </w:rPr>
        <w:t>( Bottom</w:t>
      </w:r>
      <w:proofErr w:type="gramEnd"/>
      <w:r w:rsidR="00007AB1">
        <w:rPr>
          <w:b/>
          <w:bCs/>
          <w:sz w:val="28"/>
          <w:szCs w:val="28"/>
        </w:rPr>
        <w:t xml:space="preserve"> of Page 9 )</w:t>
      </w:r>
    </w:p>
    <w:sectPr w:rsidR="006B2571" w:rsidRPr="00B6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72D59"/>
    <w:multiLevelType w:val="hybridMultilevel"/>
    <w:tmpl w:val="B02C0A26"/>
    <w:lvl w:ilvl="0" w:tplc="E592BB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2F"/>
    <w:rsid w:val="00007AB1"/>
    <w:rsid w:val="00085E26"/>
    <w:rsid w:val="000B47DB"/>
    <w:rsid w:val="00165913"/>
    <w:rsid w:val="001746AA"/>
    <w:rsid w:val="002030FD"/>
    <w:rsid w:val="00333030"/>
    <w:rsid w:val="00563144"/>
    <w:rsid w:val="005F1F51"/>
    <w:rsid w:val="00656A2F"/>
    <w:rsid w:val="00697DD9"/>
    <w:rsid w:val="006B2571"/>
    <w:rsid w:val="006F6DE9"/>
    <w:rsid w:val="0072634D"/>
    <w:rsid w:val="007A0ADE"/>
    <w:rsid w:val="007B3F57"/>
    <w:rsid w:val="007C3067"/>
    <w:rsid w:val="00822CCD"/>
    <w:rsid w:val="008328B5"/>
    <w:rsid w:val="00897887"/>
    <w:rsid w:val="00995710"/>
    <w:rsid w:val="009C4A9E"/>
    <w:rsid w:val="009C4DF6"/>
    <w:rsid w:val="00A22005"/>
    <w:rsid w:val="00AF6A8E"/>
    <w:rsid w:val="00B16E43"/>
    <w:rsid w:val="00B2764C"/>
    <w:rsid w:val="00B45994"/>
    <w:rsid w:val="00B56499"/>
    <w:rsid w:val="00B619FD"/>
    <w:rsid w:val="00B67B42"/>
    <w:rsid w:val="00B67E54"/>
    <w:rsid w:val="00BB6D36"/>
    <w:rsid w:val="00C70FE9"/>
    <w:rsid w:val="00C925D2"/>
    <w:rsid w:val="00D5401A"/>
    <w:rsid w:val="00DA2F73"/>
    <w:rsid w:val="00FD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43CA"/>
  <w15:chartTrackingRefBased/>
  <w15:docId w15:val="{A121C42B-C36C-41B5-9B1E-20E2F926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634D"/>
    <w:pPr>
      <w:outlineLvl w:val="9"/>
    </w:pPr>
  </w:style>
  <w:style w:type="paragraph" w:styleId="TOC1">
    <w:name w:val="toc 1"/>
    <w:basedOn w:val="Normal"/>
    <w:next w:val="Normal"/>
    <w:autoRedefine/>
    <w:uiPriority w:val="39"/>
    <w:unhideWhenUsed/>
    <w:rsid w:val="0072634D"/>
    <w:pPr>
      <w:spacing w:after="100"/>
    </w:pPr>
  </w:style>
  <w:style w:type="character" w:styleId="Hyperlink">
    <w:name w:val="Hyperlink"/>
    <w:basedOn w:val="DefaultParagraphFont"/>
    <w:uiPriority w:val="99"/>
    <w:unhideWhenUsed/>
    <w:rsid w:val="0072634D"/>
    <w:rPr>
      <w:color w:val="0563C1" w:themeColor="hyperlink"/>
      <w:u w:val="single"/>
    </w:rPr>
  </w:style>
  <w:style w:type="paragraph" w:styleId="ListParagraph">
    <w:name w:val="List Paragraph"/>
    <w:basedOn w:val="Normal"/>
    <w:uiPriority w:val="34"/>
    <w:qFormat/>
    <w:rsid w:val="006F6DE9"/>
    <w:pPr>
      <w:ind w:left="720"/>
      <w:contextualSpacing/>
    </w:pPr>
  </w:style>
  <w:style w:type="character" w:styleId="CommentReference">
    <w:name w:val="annotation reference"/>
    <w:basedOn w:val="DefaultParagraphFont"/>
    <w:uiPriority w:val="99"/>
    <w:semiHidden/>
    <w:unhideWhenUsed/>
    <w:rsid w:val="00B2764C"/>
    <w:rPr>
      <w:sz w:val="16"/>
      <w:szCs w:val="16"/>
    </w:rPr>
  </w:style>
  <w:style w:type="paragraph" w:styleId="CommentText">
    <w:name w:val="annotation text"/>
    <w:basedOn w:val="Normal"/>
    <w:link w:val="CommentTextChar"/>
    <w:uiPriority w:val="99"/>
    <w:semiHidden/>
    <w:unhideWhenUsed/>
    <w:rsid w:val="00B2764C"/>
    <w:pPr>
      <w:spacing w:line="240" w:lineRule="auto"/>
    </w:pPr>
    <w:rPr>
      <w:sz w:val="20"/>
      <w:szCs w:val="20"/>
    </w:rPr>
  </w:style>
  <w:style w:type="character" w:customStyle="1" w:styleId="CommentTextChar">
    <w:name w:val="Comment Text Char"/>
    <w:basedOn w:val="DefaultParagraphFont"/>
    <w:link w:val="CommentText"/>
    <w:uiPriority w:val="99"/>
    <w:semiHidden/>
    <w:rsid w:val="00B2764C"/>
    <w:rPr>
      <w:sz w:val="20"/>
      <w:szCs w:val="20"/>
    </w:rPr>
  </w:style>
  <w:style w:type="paragraph" w:styleId="CommentSubject">
    <w:name w:val="annotation subject"/>
    <w:basedOn w:val="CommentText"/>
    <w:next w:val="CommentText"/>
    <w:link w:val="CommentSubjectChar"/>
    <w:uiPriority w:val="99"/>
    <w:semiHidden/>
    <w:unhideWhenUsed/>
    <w:rsid w:val="00B2764C"/>
    <w:rPr>
      <w:b/>
      <w:bCs/>
    </w:rPr>
  </w:style>
  <w:style w:type="character" w:customStyle="1" w:styleId="CommentSubjectChar">
    <w:name w:val="Comment Subject Char"/>
    <w:basedOn w:val="CommentTextChar"/>
    <w:link w:val="CommentSubject"/>
    <w:uiPriority w:val="99"/>
    <w:semiHidden/>
    <w:rsid w:val="00B276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2024-475D-4D11-BED2-75BBC584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Vazquez</dc:creator>
  <cp:keywords/>
  <dc:description/>
  <cp:lastModifiedBy>Daniel Vazquez</cp:lastModifiedBy>
  <cp:revision>31</cp:revision>
  <dcterms:created xsi:type="dcterms:W3CDTF">2022-02-17T06:32:00Z</dcterms:created>
  <dcterms:modified xsi:type="dcterms:W3CDTF">2022-02-17T06:55:00Z</dcterms:modified>
</cp:coreProperties>
</file>